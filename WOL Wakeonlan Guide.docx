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932" w:rsidRPr="00671932" w:rsidRDefault="00671932" w:rsidP="006719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1932">
        <w:rPr>
          <w:rFonts w:ascii="Times New Roman" w:eastAsia="Times New Roman" w:hAnsi="Times New Roman" w:cs="Times New Roman"/>
          <w:b/>
          <w:bCs/>
          <w:kern w:val="36"/>
          <w:sz w:val="48"/>
          <w:szCs w:val="48"/>
        </w:rPr>
        <w:t xml:space="preserve">WOL </w:t>
      </w:r>
      <w:proofErr w:type="spellStart"/>
      <w:r w:rsidRPr="00671932">
        <w:rPr>
          <w:rFonts w:ascii="Times New Roman" w:eastAsia="Times New Roman" w:hAnsi="Times New Roman" w:cs="Times New Roman"/>
          <w:b/>
          <w:bCs/>
          <w:kern w:val="36"/>
          <w:sz w:val="48"/>
          <w:szCs w:val="48"/>
        </w:rPr>
        <w:t>Wakeonlan</w:t>
      </w:r>
      <w:proofErr w:type="spellEnd"/>
      <w:r w:rsidRPr="00671932">
        <w:rPr>
          <w:rFonts w:ascii="Times New Roman" w:eastAsia="Times New Roman" w:hAnsi="Times New Roman" w:cs="Times New Roman"/>
          <w:b/>
          <w:bCs/>
          <w:kern w:val="36"/>
          <w:sz w:val="48"/>
          <w:szCs w:val="48"/>
        </w:rPr>
        <w:t xml:space="preserve"> Guide: Turn On Servers Remotely Without Physical Access</w:t>
      </w:r>
    </w:p>
    <w:p w:rsidR="00671932" w:rsidRDefault="00671932" w:rsidP="00671932">
      <w:pPr>
        <w:pStyle w:val="NormalWeb"/>
      </w:pPr>
      <w:proofErr w:type="spellStart"/>
      <w:r>
        <w:t>Wakeonlan</w:t>
      </w:r>
      <w:proofErr w:type="spellEnd"/>
      <w:r>
        <w:t xml:space="preserve"> (</w:t>
      </w:r>
      <w:proofErr w:type="spellStart"/>
      <w:r>
        <w:t>wol</w:t>
      </w:r>
      <w:proofErr w:type="spellEnd"/>
      <w:r>
        <w:t xml:space="preserve">) enables you to switch ON remote servers without physically accessing it. </w:t>
      </w:r>
      <w:proofErr w:type="spellStart"/>
      <w:r>
        <w:t>Wakeonlan</w:t>
      </w:r>
      <w:proofErr w:type="spellEnd"/>
      <w:r>
        <w:t xml:space="preserve"> sends magic packets to wake-on-LAN enabled </w:t>
      </w:r>
      <w:proofErr w:type="spellStart"/>
      <w:r>
        <w:t>ethernet</w:t>
      </w:r>
      <w:proofErr w:type="spellEnd"/>
      <w:r>
        <w:t xml:space="preserve"> adapters and motherboards to switch on remote computers.</w:t>
      </w:r>
      <w:r>
        <w:br/>
      </w:r>
      <w:r>
        <w:br/>
        <w:t xml:space="preserve">By mistake, when you </w:t>
      </w:r>
      <w:proofErr w:type="spellStart"/>
      <w:r>
        <w:t>shutdown</w:t>
      </w:r>
      <w:proofErr w:type="spellEnd"/>
      <w:r>
        <w:t xml:space="preserve"> a system instead of rebooting, you can use </w:t>
      </w:r>
      <w:proofErr w:type="spellStart"/>
      <w:r>
        <w:t>Wakeonlan</w:t>
      </w:r>
      <w:proofErr w:type="spellEnd"/>
      <w:r>
        <w:t xml:space="preserve"> to power on the server remotely. Also, If you have a server that don’t need to be up and running 24×7, you can turn off and turn on the server remotely anytime you want.</w:t>
      </w:r>
      <w:r>
        <w:br/>
      </w:r>
      <w:r>
        <w:br/>
        <w:t xml:space="preserve">This article gives a brief overview of Wake-On-LAN and instructions to set up </w:t>
      </w:r>
      <w:proofErr w:type="spellStart"/>
      <w:r>
        <w:t>Wakeonlan</w:t>
      </w:r>
      <w:proofErr w:type="spellEnd"/>
      <w:r>
        <w:t xml:space="preserve"> feature.</w:t>
      </w:r>
      <w:r>
        <w:br/>
      </w:r>
    </w:p>
    <w:p w:rsidR="00671932" w:rsidRDefault="00671932" w:rsidP="00671932">
      <w:pPr>
        <w:pStyle w:val="Heading3"/>
      </w:pPr>
      <w:r>
        <w:t>Overview of Wake-On-LAN</w:t>
      </w:r>
    </w:p>
    <w:p w:rsidR="00671932" w:rsidRDefault="00671932" w:rsidP="00671932">
      <w:pPr>
        <w:numPr>
          <w:ilvl w:val="0"/>
          <w:numId w:val="1"/>
        </w:numPr>
        <w:spacing w:before="100" w:beforeAutospacing="1" w:after="100" w:afterAutospacing="1" w:line="240" w:lineRule="auto"/>
      </w:pPr>
      <w:r>
        <w:t xml:space="preserve">You can use </w:t>
      </w:r>
      <w:proofErr w:type="spellStart"/>
      <w:r>
        <w:t>Wakeonlan</w:t>
      </w:r>
      <w:proofErr w:type="spellEnd"/>
      <w:r>
        <w:t xml:space="preserve"> when a machine is connected to LAN, and you know the MAC address of that machine.</w:t>
      </w:r>
    </w:p>
    <w:p w:rsidR="00671932" w:rsidRDefault="00671932" w:rsidP="00671932">
      <w:pPr>
        <w:numPr>
          <w:ilvl w:val="0"/>
          <w:numId w:val="1"/>
        </w:numPr>
        <w:spacing w:before="100" w:beforeAutospacing="1" w:after="100" w:afterAutospacing="1" w:line="240" w:lineRule="auto"/>
      </w:pPr>
      <w:r>
        <w:t xml:space="preserve">Your NIC should support </w:t>
      </w:r>
      <w:proofErr w:type="spellStart"/>
      <w:r>
        <w:t>wakeonlan</w:t>
      </w:r>
      <w:proofErr w:type="spellEnd"/>
      <w:r>
        <w:t xml:space="preserve"> feature, and it should be enabled before the</w:t>
      </w:r>
      <w:r>
        <w:br/>
      </w:r>
      <w:proofErr w:type="spellStart"/>
      <w:r>
        <w:t>shut down</w:t>
      </w:r>
      <w:proofErr w:type="spellEnd"/>
      <w:r>
        <w:t xml:space="preserve">. In most cases, by default </w:t>
      </w:r>
      <w:proofErr w:type="spellStart"/>
      <w:r>
        <w:t>wakeonlan</w:t>
      </w:r>
      <w:proofErr w:type="spellEnd"/>
      <w:r>
        <w:t xml:space="preserve"> is enabled on the NIC.</w:t>
      </w:r>
    </w:p>
    <w:p w:rsidR="00671932" w:rsidRDefault="00671932" w:rsidP="00671932">
      <w:pPr>
        <w:numPr>
          <w:ilvl w:val="0"/>
          <w:numId w:val="1"/>
        </w:numPr>
        <w:spacing w:before="100" w:beforeAutospacing="1" w:after="100" w:afterAutospacing="1" w:line="240" w:lineRule="auto"/>
      </w:pPr>
      <w:r>
        <w:t xml:space="preserve">You need to send the magic packet from another machine which is connected to the same network </w:t>
      </w:r>
      <w:proofErr w:type="gramStart"/>
      <w:r>
        <w:t>( LAN</w:t>
      </w:r>
      <w:proofErr w:type="gramEnd"/>
      <w:r>
        <w:t xml:space="preserve"> ). You need root access to send magic packet. </w:t>
      </w:r>
      <w:proofErr w:type="spellStart"/>
      <w:proofErr w:type="gramStart"/>
      <w:r>
        <w:t>wakeonlan</w:t>
      </w:r>
      <w:proofErr w:type="spellEnd"/>
      <w:proofErr w:type="gramEnd"/>
      <w:r>
        <w:t xml:space="preserve"> package should be installed on the machine.</w:t>
      </w:r>
    </w:p>
    <w:p w:rsidR="00671932" w:rsidRDefault="00671932" w:rsidP="00671932">
      <w:pPr>
        <w:numPr>
          <w:ilvl w:val="0"/>
          <w:numId w:val="1"/>
        </w:numPr>
        <w:spacing w:before="100" w:beforeAutospacing="1" w:after="100" w:afterAutospacing="1" w:line="240" w:lineRule="auto"/>
      </w:pPr>
      <w:r>
        <w:t xml:space="preserve">When the system crashes because of power failure, for the first time you cannot switch on your machine using this facility. But after the first </w:t>
      </w:r>
      <w:proofErr w:type="spellStart"/>
      <w:r>
        <w:t>first</w:t>
      </w:r>
      <w:proofErr w:type="spellEnd"/>
      <w:r>
        <w:t xml:space="preserve"> boot you can use </w:t>
      </w:r>
      <w:proofErr w:type="spellStart"/>
      <w:r>
        <w:t>wakeonlan</w:t>
      </w:r>
      <w:proofErr w:type="spellEnd"/>
      <w:r>
        <w:t xml:space="preserve"> to turn it on, if the server gets shutdown for some reason.</w:t>
      </w:r>
    </w:p>
    <w:p w:rsidR="00671932" w:rsidRDefault="00671932" w:rsidP="00671932">
      <w:pPr>
        <w:numPr>
          <w:ilvl w:val="0"/>
          <w:numId w:val="1"/>
        </w:numPr>
        <w:spacing w:before="100" w:beforeAutospacing="1" w:after="100" w:afterAutospacing="1" w:line="240" w:lineRule="auto"/>
      </w:pPr>
      <w:proofErr w:type="spellStart"/>
      <w:r>
        <w:t>WakeonLan</w:t>
      </w:r>
      <w:proofErr w:type="spellEnd"/>
      <w:r>
        <w:t xml:space="preserve"> is also referred as </w:t>
      </w:r>
      <w:proofErr w:type="spellStart"/>
      <w:r>
        <w:t>wol</w:t>
      </w:r>
      <w:proofErr w:type="spellEnd"/>
      <w:r>
        <w:t>.</w:t>
      </w:r>
    </w:p>
    <w:p w:rsidR="00671932" w:rsidRDefault="00671932" w:rsidP="00671932">
      <w:pPr>
        <w:pStyle w:val="Heading3"/>
      </w:pPr>
      <w:r>
        <w:t xml:space="preserve">Check whether </w:t>
      </w:r>
      <w:proofErr w:type="spellStart"/>
      <w:r>
        <w:t>wol</w:t>
      </w:r>
      <w:proofErr w:type="spellEnd"/>
      <w:r>
        <w:t xml:space="preserve"> is supported on the NIC</w:t>
      </w:r>
    </w:p>
    <w:p w:rsidR="00671932" w:rsidRDefault="00671932" w:rsidP="00671932">
      <w:pPr>
        <w:pStyle w:val="NormalWeb"/>
      </w:pPr>
      <w:r>
        <w:t xml:space="preserve">Execute the following </w:t>
      </w:r>
      <w:proofErr w:type="spellStart"/>
      <w:r>
        <w:t>ethtool</w:t>
      </w:r>
      <w:proofErr w:type="spellEnd"/>
      <w:r>
        <w:t xml:space="preserve"> command in the server which you want to switch ON from a remote place.</w:t>
      </w:r>
    </w:p>
    <w:p w:rsidR="00671932" w:rsidRDefault="00671932" w:rsidP="00671932">
      <w:pPr>
        <w:pStyle w:val="HTMLPreformatted"/>
        <w:rPr>
          <w:rStyle w:val="Strong"/>
        </w:rPr>
      </w:pPr>
      <w:r>
        <w:t xml:space="preserve"># </w:t>
      </w:r>
      <w:proofErr w:type="spellStart"/>
      <w:proofErr w:type="gramStart"/>
      <w:r>
        <w:rPr>
          <w:rStyle w:val="Strong"/>
        </w:rPr>
        <w:t>ethtool</w:t>
      </w:r>
      <w:proofErr w:type="spellEnd"/>
      <w:proofErr w:type="gramEnd"/>
      <w:r>
        <w:rPr>
          <w:rStyle w:val="Strong"/>
        </w:rPr>
        <w:t xml:space="preserve"> eth0</w:t>
      </w:r>
    </w:p>
    <w:p w:rsidR="00671932" w:rsidRDefault="00671932" w:rsidP="00671932">
      <w:pPr>
        <w:pStyle w:val="HTMLPreformatted"/>
      </w:pPr>
      <w:r>
        <w:t>Settings for eth0:</w:t>
      </w:r>
    </w:p>
    <w:p w:rsidR="00671932" w:rsidRDefault="00671932" w:rsidP="00671932">
      <w:pPr>
        <w:pStyle w:val="HTMLPreformatted"/>
      </w:pPr>
      <w:r>
        <w:t xml:space="preserve">        Supported ports: </w:t>
      </w:r>
      <w:proofErr w:type="gramStart"/>
      <w:r>
        <w:t>[ TP</w:t>
      </w:r>
      <w:proofErr w:type="gramEnd"/>
      <w:r>
        <w:t xml:space="preserve"> MII ]</w:t>
      </w:r>
    </w:p>
    <w:p w:rsidR="00671932" w:rsidRDefault="00671932" w:rsidP="00671932">
      <w:pPr>
        <w:pStyle w:val="HTMLPreformatted"/>
      </w:pPr>
      <w:r>
        <w:t xml:space="preserve">        Supported link modes:   10baseT/Half 10baseT/Full</w:t>
      </w:r>
    </w:p>
    <w:p w:rsidR="00671932" w:rsidRDefault="00671932" w:rsidP="00671932">
      <w:pPr>
        <w:pStyle w:val="HTMLPreformatted"/>
      </w:pPr>
      <w:r>
        <w:t xml:space="preserve">                                100baseT/Half 100baseT/Full</w:t>
      </w:r>
    </w:p>
    <w:p w:rsidR="00671932" w:rsidRDefault="00671932" w:rsidP="00671932">
      <w:pPr>
        <w:pStyle w:val="HTMLPreformatted"/>
      </w:pPr>
      <w:r>
        <w:t xml:space="preserve">        Supports auto-negotiation: Yes</w:t>
      </w:r>
    </w:p>
    <w:p w:rsidR="00671932" w:rsidRDefault="00671932" w:rsidP="00671932">
      <w:pPr>
        <w:pStyle w:val="HTMLPreformatted"/>
      </w:pPr>
      <w:r>
        <w:t xml:space="preserve">        Advertised link modes:  10baseT/Half 10baseT/Full</w:t>
      </w:r>
    </w:p>
    <w:p w:rsidR="00671932" w:rsidRDefault="00671932" w:rsidP="00671932">
      <w:pPr>
        <w:pStyle w:val="HTMLPreformatted"/>
      </w:pPr>
      <w:r>
        <w:t xml:space="preserve">                                100baseT/Half 100baseT/Full</w:t>
      </w:r>
    </w:p>
    <w:p w:rsidR="00671932" w:rsidRDefault="00671932" w:rsidP="00671932">
      <w:pPr>
        <w:pStyle w:val="HTMLPreformatted"/>
      </w:pPr>
      <w:r>
        <w:t xml:space="preserve">        Advertised auto-negotiation: Yes</w:t>
      </w:r>
    </w:p>
    <w:p w:rsidR="00671932" w:rsidRDefault="00671932" w:rsidP="00671932">
      <w:pPr>
        <w:pStyle w:val="HTMLPreformatted"/>
      </w:pPr>
      <w:r>
        <w:t xml:space="preserve">        Speed: 100Mb/s</w:t>
      </w:r>
    </w:p>
    <w:p w:rsidR="00671932" w:rsidRDefault="00671932" w:rsidP="00671932">
      <w:pPr>
        <w:pStyle w:val="HTMLPreformatted"/>
      </w:pPr>
      <w:r>
        <w:t xml:space="preserve">        Duplex: Full</w:t>
      </w:r>
    </w:p>
    <w:p w:rsidR="00671932" w:rsidRDefault="00671932" w:rsidP="00671932">
      <w:pPr>
        <w:pStyle w:val="HTMLPreformatted"/>
      </w:pPr>
      <w:r>
        <w:t xml:space="preserve">        Port: MII</w:t>
      </w:r>
    </w:p>
    <w:p w:rsidR="00671932" w:rsidRDefault="00671932" w:rsidP="00671932">
      <w:pPr>
        <w:pStyle w:val="HTMLPreformatted"/>
      </w:pPr>
      <w:r>
        <w:t xml:space="preserve">        PHYAD: 1</w:t>
      </w:r>
    </w:p>
    <w:p w:rsidR="00671932" w:rsidRDefault="00671932" w:rsidP="00671932">
      <w:pPr>
        <w:pStyle w:val="HTMLPreformatted"/>
      </w:pPr>
      <w:r>
        <w:lastRenderedPageBreak/>
        <w:t xml:space="preserve">        Transceiver: internal</w:t>
      </w:r>
    </w:p>
    <w:p w:rsidR="00671932" w:rsidRDefault="00671932" w:rsidP="00671932">
      <w:pPr>
        <w:pStyle w:val="HTMLPreformatted"/>
      </w:pPr>
      <w:r>
        <w:t xml:space="preserve">        Auto-negotiation: on</w:t>
      </w:r>
    </w:p>
    <w:p w:rsidR="00671932" w:rsidRDefault="00671932" w:rsidP="00671932">
      <w:pPr>
        <w:pStyle w:val="HTMLPreformatted"/>
      </w:pPr>
      <w:r>
        <w:t xml:space="preserve">        </w:t>
      </w:r>
      <w:r>
        <w:rPr>
          <w:rStyle w:val="Strong"/>
        </w:rPr>
        <w:t xml:space="preserve">Supports Wake-on: </w:t>
      </w:r>
      <w:proofErr w:type="spellStart"/>
      <w:proofErr w:type="gramStart"/>
      <w:r>
        <w:rPr>
          <w:rStyle w:val="Strong"/>
        </w:rPr>
        <w:t>pumbg</w:t>
      </w:r>
      <w:proofErr w:type="spellEnd"/>
      <w:r>
        <w:t xml:space="preserve">  </w:t>
      </w:r>
      <w:r>
        <w:rPr>
          <w:color w:val="FF0000"/>
        </w:rPr>
        <w:t>[</w:t>
      </w:r>
      <w:proofErr w:type="gramEnd"/>
      <w:r>
        <w:rPr>
          <w:color w:val="FF0000"/>
        </w:rPr>
        <w:t xml:space="preserve"> Note: check whether flag g is present ]</w:t>
      </w:r>
    </w:p>
    <w:p w:rsidR="00671932" w:rsidRDefault="00671932" w:rsidP="00671932">
      <w:pPr>
        <w:pStyle w:val="HTMLPreformatted"/>
      </w:pPr>
      <w:r>
        <w:t xml:space="preserve">        </w:t>
      </w:r>
      <w:r>
        <w:rPr>
          <w:rStyle w:val="Strong"/>
        </w:rPr>
        <w:t>Wake-on: g</w:t>
      </w:r>
      <w:r>
        <w:t xml:space="preserve"> </w:t>
      </w:r>
      <w:proofErr w:type="gramStart"/>
      <w:r>
        <w:rPr>
          <w:color w:val="FF0000"/>
        </w:rPr>
        <w:t>[ Note</w:t>
      </w:r>
      <w:proofErr w:type="gramEnd"/>
      <w:r>
        <w:rPr>
          <w:color w:val="FF0000"/>
        </w:rPr>
        <w:t>: g mean enabled. d means disabled ]</w:t>
      </w:r>
    </w:p>
    <w:p w:rsidR="00671932" w:rsidRDefault="00671932" w:rsidP="00671932">
      <w:pPr>
        <w:pStyle w:val="HTMLPreformatted"/>
      </w:pPr>
      <w:r>
        <w:t xml:space="preserve">        Current message level: 0x00000001 (1)</w:t>
      </w:r>
    </w:p>
    <w:p w:rsidR="00671932" w:rsidRDefault="00671932" w:rsidP="00671932">
      <w:pPr>
        <w:pStyle w:val="HTMLPreformatted"/>
      </w:pPr>
      <w:r>
        <w:t xml:space="preserve">        Link detected: yes</w:t>
      </w:r>
    </w:p>
    <w:p w:rsidR="00671932" w:rsidRDefault="00671932" w:rsidP="00671932">
      <w:pPr>
        <w:pStyle w:val="NormalWeb"/>
      </w:pPr>
      <w:r>
        <w:t>If</w:t>
      </w:r>
      <w:proofErr w:type="gramStart"/>
      <w:r>
        <w:t xml:space="preserve">  </w:t>
      </w:r>
      <w:r>
        <w:rPr>
          <w:rStyle w:val="Emphasis"/>
        </w:rPr>
        <w:t>Supports</w:t>
      </w:r>
      <w:proofErr w:type="gramEnd"/>
      <w:r>
        <w:rPr>
          <w:rStyle w:val="Emphasis"/>
        </w:rPr>
        <w:t xml:space="preserve"> Wake-on</w:t>
      </w:r>
      <w:r>
        <w:t xml:space="preserve"> is g, then the support for </w:t>
      </w:r>
      <w:proofErr w:type="spellStart"/>
      <w:r>
        <w:t>wol</w:t>
      </w:r>
      <w:proofErr w:type="spellEnd"/>
      <w:r>
        <w:t xml:space="preserve"> feature is enabled on the NIC card.</w:t>
      </w:r>
    </w:p>
    <w:p w:rsidR="00671932" w:rsidRDefault="00671932" w:rsidP="00671932">
      <w:pPr>
        <w:pStyle w:val="Heading3"/>
      </w:pPr>
      <w:r>
        <w:t xml:space="preserve">Enabling </w:t>
      </w:r>
      <w:proofErr w:type="spellStart"/>
      <w:r>
        <w:t>wol</w:t>
      </w:r>
      <w:proofErr w:type="spellEnd"/>
      <w:r>
        <w:t xml:space="preserve"> option on the Ethernet Card</w:t>
      </w:r>
    </w:p>
    <w:p w:rsidR="00671932" w:rsidRDefault="00671932" w:rsidP="00671932">
      <w:pPr>
        <w:pStyle w:val="NormalWeb"/>
      </w:pPr>
      <w:r>
        <w:t xml:space="preserve">By default the Wake-on will be set to </w:t>
      </w:r>
      <w:proofErr w:type="spellStart"/>
      <w:r>
        <w:t>g</w:t>
      </w:r>
      <w:proofErr w:type="spellEnd"/>
      <w:r>
        <w:t xml:space="preserve"> in most of the machines. If not, use </w:t>
      </w:r>
      <w:proofErr w:type="spellStart"/>
      <w:r>
        <w:t>ethtool</w:t>
      </w:r>
      <w:proofErr w:type="spellEnd"/>
      <w:r>
        <w:t xml:space="preserve"> to set the g flag to the </w:t>
      </w:r>
      <w:proofErr w:type="spellStart"/>
      <w:r>
        <w:t>wol</w:t>
      </w:r>
      <w:proofErr w:type="spellEnd"/>
      <w:r>
        <w:t xml:space="preserve"> option of the NIC card as shown below.</w:t>
      </w:r>
    </w:p>
    <w:p w:rsidR="00671932" w:rsidRDefault="00671932" w:rsidP="00671932">
      <w:pPr>
        <w:pStyle w:val="HTMLPreformatted"/>
      </w:pPr>
      <w:r>
        <w:t xml:space="preserve"># </w:t>
      </w:r>
      <w:proofErr w:type="spellStart"/>
      <w:proofErr w:type="gramStart"/>
      <w:r>
        <w:rPr>
          <w:rStyle w:val="Strong"/>
        </w:rPr>
        <w:t>ethtool</w:t>
      </w:r>
      <w:proofErr w:type="spellEnd"/>
      <w:proofErr w:type="gramEnd"/>
      <w:r>
        <w:rPr>
          <w:rStyle w:val="Strong"/>
        </w:rPr>
        <w:t xml:space="preserve"> -s eth0 </w:t>
      </w:r>
      <w:proofErr w:type="spellStart"/>
      <w:r>
        <w:rPr>
          <w:rStyle w:val="Strong"/>
        </w:rPr>
        <w:t>wol</w:t>
      </w:r>
      <w:proofErr w:type="spellEnd"/>
      <w:r>
        <w:rPr>
          <w:rStyle w:val="Strong"/>
        </w:rPr>
        <w:t xml:space="preserve"> g</w:t>
      </w:r>
    </w:p>
    <w:p w:rsidR="00671932" w:rsidRDefault="00671932" w:rsidP="00671932">
      <w:pPr>
        <w:pStyle w:val="NormalWeb"/>
      </w:pPr>
      <w:r>
        <w:rPr>
          <w:rStyle w:val="Strong"/>
        </w:rPr>
        <w:t>Note:</w:t>
      </w:r>
      <w:r>
        <w:t xml:space="preserve"> You should execute </w:t>
      </w:r>
      <w:proofErr w:type="spellStart"/>
      <w:r>
        <w:t>ethtool</w:t>
      </w:r>
      <w:proofErr w:type="spellEnd"/>
      <w:r>
        <w:t xml:space="preserve"> as root, else you may get following error message.</w:t>
      </w:r>
    </w:p>
    <w:p w:rsidR="00671932" w:rsidRDefault="00671932" w:rsidP="00671932">
      <w:pPr>
        <w:pStyle w:val="HTMLPreformatted"/>
        <w:rPr>
          <w:rStyle w:val="Strong"/>
        </w:rPr>
      </w:pPr>
      <w:r>
        <w:t xml:space="preserve">$ </w:t>
      </w:r>
      <w:r>
        <w:rPr>
          <w:rStyle w:val="Strong"/>
        </w:rPr>
        <w:t>/</w:t>
      </w:r>
      <w:proofErr w:type="spellStart"/>
      <w:r>
        <w:rPr>
          <w:rStyle w:val="Strong"/>
        </w:rPr>
        <w:t>sbin</w:t>
      </w:r>
      <w:proofErr w:type="spellEnd"/>
      <w:r>
        <w:rPr>
          <w:rStyle w:val="Strong"/>
        </w:rPr>
        <w:t>/</w:t>
      </w:r>
      <w:proofErr w:type="spellStart"/>
      <w:r>
        <w:rPr>
          <w:rStyle w:val="Strong"/>
        </w:rPr>
        <w:t>ethtool</w:t>
      </w:r>
      <w:proofErr w:type="spellEnd"/>
      <w:r>
        <w:rPr>
          <w:rStyle w:val="Strong"/>
        </w:rPr>
        <w:t xml:space="preserve"> eth0</w:t>
      </w:r>
    </w:p>
    <w:p w:rsidR="00671932" w:rsidRDefault="00671932" w:rsidP="00671932">
      <w:pPr>
        <w:pStyle w:val="HTMLPreformatted"/>
      </w:pPr>
      <w:r>
        <w:t>Settings for eth0:</w:t>
      </w:r>
    </w:p>
    <w:p w:rsidR="00671932" w:rsidRDefault="00671932" w:rsidP="00671932">
      <w:pPr>
        <w:pStyle w:val="HTMLPreformatted"/>
      </w:pPr>
      <w:r>
        <w:t>Cannot get device settings: Operation not permitted</w:t>
      </w:r>
    </w:p>
    <w:p w:rsidR="00671932" w:rsidRDefault="00671932" w:rsidP="00671932">
      <w:pPr>
        <w:pStyle w:val="HTMLPreformatted"/>
      </w:pPr>
      <w:r>
        <w:t>Cannot get wake-on-</w:t>
      </w:r>
      <w:proofErr w:type="spellStart"/>
      <w:r>
        <w:t>lan</w:t>
      </w:r>
      <w:proofErr w:type="spellEnd"/>
      <w:r>
        <w:t xml:space="preserve"> settings: Operation not permitted</w:t>
      </w:r>
    </w:p>
    <w:p w:rsidR="00671932" w:rsidRDefault="00671932" w:rsidP="00671932">
      <w:pPr>
        <w:pStyle w:val="HTMLPreformatted"/>
      </w:pPr>
      <w:r>
        <w:t xml:space="preserve">        Current message level: 0x000000ff (255)</w:t>
      </w:r>
    </w:p>
    <w:p w:rsidR="00671932" w:rsidRDefault="00671932" w:rsidP="00671932">
      <w:pPr>
        <w:pStyle w:val="HTMLPreformatted"/>
      </w:pPr>
      <w:r>
        <w:t>Cannot get link status: Operation not permitted</w:t>
      </w:r>
    </w:p>
    <w:p w:rsidR="00671932" w:rsidRDefault="00671932" w:rsidP="00671932">
      <w:pPr>
        <w:pStyle w:val="Heading3"/>
      </w:pPr>
      <w:r>
        <w:t xml:space="preserve">Install </w:t>
      </w:r>
      <w:proofErr w:type="spellStart"/>
      <w:r>
        <w:t>wakeonlan</w:t>
      </w:r>
      <w:proofErr w:type="spellEnd"/>
      <w:r>
        <w:t xml:space="preserve"> package on a different machine</w:t>
      </w:r>
    </w:p>
    <w:p w:rsidR="00671932" w:rsidRDefault="00671932" w:rsidP="00671932">
      <w:pPr>
        <w:pStyle w:val="NormalWeb"/>
      </w:pPr>
      <w:r>
        <w:t xml:space="preserve">Install the </w:t>
      </w:r>
      <w:proofErr w:type="spellStart"/>
      <w:r>
        <w:t>wakeonlan</w:t>
      </w:r>
      <w:proofErr w:type="spellEnd"/>
      <w:r>
        <w:t xml:space="preserve"> package in the machine from where you need to send the magic packet to switch on your server.</w:t>
      </w:r>
    </w:p>
    <w:p w:rsidR="00671932" w:rsidRDefault="00671932" w:rsidP="00671932">
      <w:pPr>
        <w:pStyle w:val="HTMLPreformatted"/>
      </w:pPr>
      <w:r>
        <w:t xml:space="preserve"># </w:t>
      </w:r>
      <w:r>
        <w:rPr>
          <w:rStyle w:val="Strong"/>
        </w:rPr>
        <w:t xml:space="preserve">apt-get </w:t>
      </w:r>
      <w:proofErr w:type="gramStart"/>
      <w:r>
        <w:rPr>
          <w:rStyle w:val="Strong"/>
        </w:rPr>
        <w:t>install</w:t>
      </w:r>
      <w:proofErr w:type="gramEnd"/>
      <w:r>
        <w:rPr>
          <w:rStyle w:val="Strong"/>
        </w:rPr>
        <w:t xml:space="preserve"> </w:t>
      </w:r>
      <w:proofErr w:type="spellStart"/>
      <w:r>
        <w:rPr>
          <w:rStyle w:val="Strong"/>
        </w:rPr>
        <w:t>wakeonlan</w:t>
      </w:r>
      <w:proofErr w:type="spellEnd"/>
    </w:p>
    <w:p w:rsidR="00671932" w:rsidRDefault="00671932" w:rsidP="00671932">
      <w:pPr>
        <w:pStyle w:val="Heading3"/>
      </w:pPr>
      <w:r>
        <w:t>Note down the MAC address of the remote server</w:t>
      </w:r>
    </w:p>
    <w:p w:rsidR="00671932" w:rsidRDefault="00671932" w:rsidP="00671932">
      <w:pPr>
        <w:pStyle w:val="NormalWeb"/>
      </w:pPr>
      <w:bookmarkStart w:id="0" w:name="_GoBack"/>
      <w:r>
        <w:t>Note down the MAC address of the server that you wish to switch on remotely.</w:t>
      </w:r>
    </w:p>
    <w:p w:rsidR="00671932" w:rsidRDefault="00671932" w:rsidP="00671932">
      <w:pPr>
        <w:pStyle w:val="HTMLPreformatted"/>
        <w:rPr>
          <w:ins w:id="1" w:author="Unknown"/>
          <w:rStyle w:val="Strong"/>
        </w:rPr>
      </w:pPr>
      <w:r>
        <w:pict/>
      </w:r>
      <w:r>
        <w:pict/>
      </w:r>
      <w:ins w:id="2" w:author="Unknown">
        <w:r>
          <w:t xml:space="preserve"># </w:t>
        </w:r>
        <w:proofErr w:type="spellStart"/>
        <w:proofErr w:type="gramStart"/>
        <w:r>
          <w:rPr>
            <w:rStyle w:val="Strong"/>
          </w:rPr>
          <w:t>ifconfig</w:t>
        </w:r>
        <w:proofErr w:type="spellEnd"/>
        <w:proofErr w:type="gramEnd"/>
      </w:ins>
    </w:p>
    <w:p w:rsidR="00671932" w:rsidRDefault="00671932" w:rsidP="00671932">
      <w:pPr>
        <w:pStyle w:val="HTMLPreformatted"/>
        <w:rPr>
          <w:ins w:id="3" w:author="Unknown"/>
        </w:rPr>
      </w:pPr>
      <w:proofErr w:type="gramStart"/>
      <w:ins w:id="4" w:author="Unknown">
        <w:r>
          <w:t>eth0</w:t>
        </w:r>
        <w:proofErr w:type="gramEnd"/>
        <w:r>
          <w:t xml:space="preserve">     Link </w:t>
        </w:r>
        <w:proofErr w:type="spellStart"/>
        <w:r>
          <w:t>encap:Ethernet</w:t>
        </w:r>
        <w:proofErr w:type="spellEnd"/>
        <w:r>
          <w:t xml:space="preserve">  </w:t>
        </w:r>
        <w:proofErr w:type="spellStart"/>
        <w:r>
          <w:t>HWaddr</w:t>
        </w:r>
        <w:proofErr w:type="spellEnd"/>
        <w:r>
          <w:t xml:space="preserve"> </w:t>
        </w:r>
        <w:r>
          <w:rPr>
            <w:rStyle w:val="Strong"/>
          </w:rPr>
          <w:t>00:16:k5:64:A9:68</w:t>
        </w:r>
        <w:r>
          <w:t xml:space="preserve">  </w:t>
        </w:r>
        <w:r>
          <w:rPr>
            <w:color w:val="FF0000"/>
          </w:rPr>
          <w:t>[ Mac address ]</w:t>
        </w:r>
      </w:ins>
    </w:p>
    <w:p w:rsidR="00671932" w:rsidRDefault="00671932" w:rsidP="00671932">
      <w:pPr>
        <w:pStyle w:val="HTMLPreformatted"/>
        <w:rPr>
          <w:ins w:id="5" w:author="Unknown"/>
        </w:rPr>
      </w:pPr>
      <w:ins w:id="6" w:author="Unknown">
        <w:r>
          <w:t xml:space="preserve">          </w:t>
        </w:r>
        <w:proofErr w:type="spellStart"/>
        <w:proofErr w:type="gramStart"/>
        <w:r>
          <w:t>inet</w:t>
        </w:r>
        <w:proofErr w:type="spellEnd"/>
        <w:proofErr w:type="gramEnd"/>
        <w:r>
          <w:t xml:space="preserve"> addr:192.168.6.56  Bcast:192.168.6.255  Mask:255.255.255.0</w:t>
        </w:r>
      </w:ins>
    </w:p>
    <w:p w:rsidR="00671932" w:rsidRDefault="00671932" w:rsidP="00671932">
      <w:pPr>
        <w:pStyle w:val="HTMLPreformatted"/>
        <w:rPr>
          <w:ins w:id="7" w:author="Unknown"/>
        </w:rPr>
      </w:pPr>
      <w:ins w:id="8" w:author="Unknown">
        <w:r>
          <w:t xml:space="preserve">          </w:t>
        </w:r>
        <w:proofErr w:type="gramStart"/>
        <w:r>
          <w:t>inet6</w:t>
        </w:r>
        <w:proofErr w:type="gramEnd"/>
        <w:r>
          <w:t xml:space="preserve"> </w:t>
        </w:r>
        <w:proofErr w:type="spellStart"/>
        <w:r>
          <w:t>addr</w:t>
        </w:r>
        <w:proofErr w:type="spellEnd"/>
        <w:r>
          <w:t xml:space="preserve">: fe80::216:17ff:fe6b:289/64 </w:t>
        </w:r>
        <w:proofErr w:type="spellStart"/>
        <w:r>
          <w:t>Scope:Link</w:t>
        </w:r>
        <w:proofErr w:type="spellEnd"/>
      </w:ins>
    </w:p>
    <w:p w:rsidR="00671932" w:rsidRDefault="00671932" w:rsidP="00671932">
      <w:pPr>
        <w:pStyle w:val="HTMLPreformatted"/>
        <w:rPr>
          <w:ins w:id="9" w:author="Unknown"/>
        </w:rPr>
      </w:pPr>
      <w:ins w:id="10" w:author="Unknown">
        <w:r>
          <w:t xml:space="preserve">          UP BROADCAST RUNNING </w:t>
        </w:r>
        <w:proofErr w:type="gramStart"/>
        <w:r>
          <w:t>MULTICAST  MTU:1500</w:t>
        </w:r>
        <w:proofErr w:type="gramEnd"/>
        <w:r>
          <w:t xml:space="preserve">  Metric:1</w:t>
        </w:r>
      </w:ins>
    </w:p>
    <w:p w:rsidR="00671932" w:rsidRDefault="00671932" w:rsidP="00671932">
      <w:pPr>
        <w:pStyle w:val="HTMLPreformatted"/>
        <w:rPr>
          <w:ins w:id="11" w:author="Unknown"/>
        </w:rPr>
      </w:pPr>
      <w:ins w:id="12" w:author="Unknown">
        <w:r>
          <w:t xml:space="preserve">          RX packets</w:t>
        </w:r>
        <w:proofErr w:type="gramStart"/>
        <w:r>
          <w:t>:3179855</w:t>
        </w:r>
        <w:proofErr w:type="gramEnd"/>
        <w:r>
          <w:t xml:space="preserve"> errors:0 dropped:0 overruns:0 frame:0</w:t>
        </w:r>
      </w:ins>
    </w:p>
    <w:p w:rsidR="00671932" w:rsidRDefault="00671932" w:rsidP="00671932">
      <w:pPr>
        <w:pStyle w:val="HTMLPreformatted"/>
        <w:rPr>
          <w:ins w:id="13" w:author="Unknown"/>
        </w:rPr>
      </w:pPr>
      <w:ins w:id="14" w:author="Unknown">
        <w:r>
          <w:t xml:space="preserve">          TX packets</w:t>
        </w:r>
        <w:proofErr w:type="gramStart"/>
        <w:r>
          <w:t>:2170162</w:t>
        </w:r>
        <w:proofErr w:type="gramEnd"/>
        <w:r>
          <w:t xml:space="preserve"> errors:0 dropped:0 overruns:0 carrier:0</w:t>
        </w:r>
      </w:ins>
    </w:p>
    <w:p w:rsidR="00671932" w:rsidRDefault="00671932" w:rsidP="00671932">
      <w:pPr>
        <w:pStyle w:val="HTMLPreformatted"/>
        <w:rPr>
          <w:ins w:id="15" w:author="Unknown"/>
        </w:rPr>
      </w:pPr>
      <w:ins w:id="16" w:author="Unknown">
        <w:r>
          <w:t xml:space="preserve">          </w:t>
        </w:r>
        <w:proofErr w:type="gramStart"/>
        <w:r>
          <w:t>collisions:</w:t>
        </w:r>
        <w:proofErr w:type="gramEnd"/>
        <w:r>
          <w:t>0 txqueuelen:1000</w:t>
        </w:r>
      </w:ins>
    </w:p>
    <w:p w:rsidR="00671932" w:rsidRDefault="00671932" w:rsidP="00671932">
      <w:pPr>
        <w:pStyle w:val="HTMLPreformatted"/>
        <w:rPr>
          <w:ins w:id="17" w:author="Unknown"/>
        </w:rPr>
      </w:pPr>
      <w:ins w:id="18" w:author="Unknown">
        <w:r>
          <w:t xml:space="preserve">          RX bytes</w:t>
        </w:r>
        <w:proofErr w:type="gramStart"/>
        <w:r>
          <w:t>:3832534893</w:t>
        </w:r>
        <w:proofErr w:type="gramEnd"/>
        <w:r>
          <w:t xml:space="preserve"> (3.5 GB)  TX bytes:390304845 (372.2 MB)</w:t>
        </w:r>
      </w:ins>
    </w:p>
    <w:p w:rsidR="00671932" w:rsidRDefault="00671932" w:rsidP="00671932">
      <w:pPr>
        <w:pStyle w:val="HTMLPreformatted"/>
        <w:rPr>
          <w:ins w:id="19" w:author="Unknown"/>
        </w:rPr>
      </w:pPr>
      <w:ins w:id="20" w:author="Unknown">
        <w:r>
          <w:t xml:space="preserve">          Interrupt</w:t>
        </w:r>
        <w:proofErr w:type="gramStart"/>
        <w:r>
          <w:t>:17</w:t>
        </w:r>
        <w:proofErr w:type="gramEnd"/>
      </w:ins>
    </w:p>
    <w:bookmarkEnd w:id="0"/>
    <w:p w:rsidR="00671932" w:rsidRDefault="00671932" w:rsidP="00671932">
      <w:pPr>
        <w:pStyle w:val="Heading3"/>
        <w:rPr>
          <w:ins w:id="21" w:author="Unknown"/>
        </w:rPr>
      </w:pPr>
      <w:ins w:id="22" w:author="Unknown">
        <w:r>
          <w:t>Finally, Switch ON the machine remotely without physical access</w:t>
        </w:r>
      </w:ins>
    </w:p>
    <w:p w:rsidR="00671932" w:rsidRDefault="00671932" w:rsidP="00671932">
      <w:pPr>
        <w:pStyle w:val="NormalWeb"/>
        <w:rPr>
          <w:ins w:id="23" w:author="Unknown"/>
        </w:rPr>
      </w:pPr>
      <w:ins w:id="24" w:author="Unknown">
        <w:r>
          <w:t>When the server is not up, execute the following command from another machine which is connected to the same LAN. Once the magic packet is sent, the remote system will start to boot.</w:t>
        </w:r>
      </w:ins>
    </w:p>
    <w:p w:rsidR="00671932" w:rsidRDefault="00671932" w:rsidP="00671932">
      <w:pPr>
        <w:pStyle w:val="HTMLPreformatted"/>
        <w:rPr>
          <w:ins w:id="25" w:author="Unknown"/>
          <w:rStyle w:val="Strong"/>
        </w:rPr>
      </w:pPr>
      <w:ins w:id="26" w:author="Unknown">
        <w:r>
          <w:lastRenderedPageBreak/>
          <w:t xml:space="preserve"># </w:t>
        </w:r>
        <w:proofErr w:type="spellStart"/>
        <w:proofErr w:type="gramStart"/>
        <w:r>
          <w:rPr>
            <w:rStyle w:val="Strong"/>
          </w:rPr>
          <w:t>wakeonlan</w:t>
        </w:r>
        <w:proofErr w:type="spellEnd"/>
        <w:proofErr w:type="gramEnd"/>
        <w:r>
          <w:rPr>
            <w:rStyle w:val="Strong"/>
          </w:rPr>
          <w:t xml:space="preserve"> 00:16:k5:64:A9:68</w:t>
        </w:r>
      </w:ins>
    </w:p>
    <w:p w:rsidR="00F578C7" w:rsidRDefault="00F578C7"/>
    <w:sectPr w:rsidR="00F5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2104"/>
    <w:multiLevelType w:val="multilevel"/>
    <w:tmpl w:val="C30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932"/>
    <w:rsid w:val="00671932"/>
    <w:rsid w:val="00F5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1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719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7193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71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932"/>
    <w:rPr>
      <w:rFonts w:ascii="Courier New" w:eastAsia="Times New Roman" w:hAnsi="Courier New" w:cs="Courier New"/>
      <w:sz w:val="20"/>
      <w:szCs w:val="20"/>
    </w:rPr>
  </w:style>
  <w:style w:type="character" w:styleId="Strong">
    <w:name w:val="Strong"/>
    <w:basedOn w:val="DefaultParagraphFont"/>
    <w:uiPriority w:val="22"/>
    <w:qFormat/>
    <w:rsid w:val="00671932"/>
    <w:rPr>
      <w:b/>
      <w:bCs/>
    </w:rPr>
  </w:style>
  <w:style w:type="character" w:styleId="Emphasis">
    <w:name w:val="Emphasis"/>
    <w:basedOn w:val="DefaultParagraphFont"/>
    <w:uiPriority w:val="20"/>
    <w:qFormat/>
    <w:rsid w:val="006719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1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719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7193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71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71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932"/>
    <w:rPr>
      <w:rFonts w:ascii="Courier New" w:eastAsia="Times New Roman" w:hAnsi="Courier New" w:cs="Courier New"/>
      <w:sz w:val="20"/>
      <w:szCs w:val="20"/>
    </w:rPr>
  </w:style>
  <w:style w:type="character" w:styleId="Strong">
    <w:name w:val="Strong"/>
    <w:basedOn w:val="DefaultParagraphFont"/>
    <w:uiPriority w:val="22"/>
    <w:qFormat/>
    <w:rsid w:val="00671932"/>
    <w:rPr>
      <w:b/>
      <w:bCs/>
    </w:rPr>
  </w:style>
  <w:style w:type="character" w:styleId="Emphasis">
    <w:name w:val="Emphasis"/>
    <w:basedOn w:val="DefaultParagraphFont"/>
    <w:uiPriority w:val="20"/>
    <w:qFormat/>
    <w:rsid w:val="00671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55570">
      <w:bodyDiv w:val="1"/>
      <w:marLeft w:val="0"/>
      <w:marRight w:val="0"/>
      <w:marTop w:val="0"/>
      <w:marBottom w:val="0"/>
      <w:divBdr>
        <w:top w:val="none" w:sz="0" w:space="0" w:color="auto"/>
        <w:left w:val="none" w:sz="0" w:space="0" w:color="auto"/>
        <w:bottom w:val="none" w:sz="0" w:space="0" w:color="auto"/>
        <w:right w:val="none" w:sz="0" w:space="0" w:color="auto"/>
      </w:divBdr>
      <w:divsChild>
        <w:div w:id="1645155383">
          <w:marLeft w:val="0"/>
          <w:marRight w:val="0"/>
          <w:marTop w:val="0"/>
          <w:marBottom w:val="0"/>
          <w:divBdr>
            <w:top w:val="none" w:sz="0" w:space="0" w:color="auto"/>
            <w:left w:val="none" w:sz="0" w:space="0" w:color="auto"/>
            <w:bottom w:val="none" w:sz="0" w:space="0" w:color="auto"/>
            <w:right w:val="none" w:sz="0" w:space="0" w:color="auto"/>
          </w:divBdr>
          <w:divsChild>
            <w:div w:id="2045981835">
              <w:marLeft w:val="0"/>
              <w:marRight w:val="0"/>
              <w:marTop w:val="0"/>
              <w:marBottom w:val="0"/>
              <w:divBdr>
                <w:top w:val="none" w:sz="0" w:space="0" w:color="auto"/>
                <w:left w:val="none" w:sz="0" w:space="0" w:color="auto"/>
                <w:bottom w:val="none" w:sz="0" w:space="0" w:color="auto"/>
                <w:right w:val="none" w:sz="0" w:space="0" w:color="auto"/>
              </w:divBdr>
              <w:divsChild>
                <w:div w:id="654184315">
                  <w:marLeft w:val="0"/>
                  <w:marRight w:val="0"/>
                  <w:marTop w:val="0"/>
                  <w:marBottom w:val="0"/>
                  <w:divBdr>
                    <w:top w:val="none" w:sz="0" w:space="0" w:color="auto"/>
                    <w:left w:val="none" w:sz="0" w:space="0" w:color="auto"/>
                    <w:bottom w:val="none" w:sz="0" w:space="0" w:color="auto"/>
                    <w:right w:val="none" w:sz="0" w:space="0" w:color="auto"/>
                  </w:divBdr>
                  <w:divsChild>
                    <w:div w:id="1946494599">
                      <w:marLeft w:val="0"/>
                      <w:marRight w:val="0"/>
                      <w:marTop w:val="0"/>
                      <w:marBottom w:val="0"/>
                      <w:divBdr>
                        <w:top w:val="none" w:sz="0" w:space="0" w:color="auto"/>
                        <w:left w:val="none" w:sz="0" w:space="0" w:color="auto"/>
                        <w:bottom w:val="none" w:sz="0" w:space="0" w:color="auto"/>
                        <w:right w:val="none" w:sz="0" w:space="0" w:color="auto"/>
                      </w:divBdr>
                      <w:divsChild>
                        <w:div w:id="3937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755561">
      <w:bodyDiv w:val="1"/>
      <w:marLeft w:val="0"/>
      <w:marRight w:val="0"/>
      <w:marTop w:val="0"/>
      <w:marBottom w:val="0"/>
      <w:divBdr>
        <w:top w:val="none" w:sz="0" w:space="0" w:color="auto"/>
        <w:left w:val="none" w:sz="0" w:space="0" w:color="auto"/>
        <w:bottom w:val="none" w:sz="0" w:space="0" w:color="auto"/>
        <w:right w:val="none" w:sz="0" w:space="0" w:color="auto"/>
      </w:divBdr>
      <w:divsChild>
        <w:div w:id="1777015893">
          <w:marLeft w:val="0"/>
          <w:marRight w:val="0"/>
          <w:marTop w:val="0"/>
          <w:marBottom w:val="0"/>
          <w:divBdr>
            <w:top w:val="none" w:sz="0" w:space="0" w:color="auto"/>
            <w:left w:val="none" w:sz="0" w:space="0" w:color="auto"/>
            <w:bottom w:val="none" w:sz="0" w:space="0" w:color="auto"/>
            <w:right w:val="none" w:sz="0" w:space="0" w:color="auto"/>
          </w:divBdr>
          <w:divsChild>
            <w:div w:id="1315068233">
              <w:marLeft w:val="0"/>
              <w:marRight w:val="0"/>
              <w:marTop w:val="0"/>
              <w:marBottom w:val="0"/>
              <w:divBdr>
                <w:top w:val="none" w:sz="0" w:space="0" w:color="auto"/>
                <w:left w:val="none" w:sz="0" w:space="0" w:color="auto"/>
                <w:bottom w:val="none" w:sz="0" w:space="0" w:color="auto"/>
                <w:right w:val="none" w:sz="0" w:space="0" w:color="auto"/>
              </w:divBdr>
              <w:divsChild>
                <w:div w:id="425544861">
                  <w:marLeft w:val="0"/>
                  <w:marRight w:val="0"/>
                  <w:marTop w:val="0"/>
                  <w:marBottom w:val="0"/>
                  <w:divBdr>
                    <w:top w:val="none" w:sz="0" w:space="0" w:color="auto"/>
                    <w:left w:val="none" w:sz="0" w:space="0" w:color="auto"/>
                    <w:bottom w:val="none" w:sz="0" w:space="0" w:color="auto"/>
                    <w:right w:val="none" w:sz="0" w:space="0" w:color="auto"/>
                  </w:divBdr>
                  <w:divsChild>
                    <w:div w:id="844562479">
                      <w:marLeft w:val="0"/>
                      <w:marRight w:val="0"/>
                      <w:marTop w:val="0"/>
                      <w:marBottom w:val="0"/>
                      <w:divBdr>
                        <w:top w:val="none" w:sz="0" w:space="0" w:color="auto"/>
                        <w:left w:val="none" w:sz="0" w:space="0" w:color="auto"/>
                        <w:bottom w:val="none" w:sz="0" w:space="0" w:color="auto"/>
                        <w:right w:val="none" w:sz="0" w:space="0" w:color="auto"/>
                      </w:divBdr>
                      <w:divsChild>
                        <w:div w:id="16478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63472">
      <w:bodyDiv w:val="1"/>
      <w:marLeft w:val="0"/>
      <w:marRight w:val="0"/>
      <w:marTop w:val="0"/>
      <w:marBottom w:val="0"/>
      <w:divBdr>
        <w:top w:val="none" w:sz="0" w:space="0" w:color="auto"/>
        <w:left w:val="none" w:sz="0" w:space="0" w:color="auto"/>
        <w:bottom w:val="none" w:sz="0" w:space="0" w:color="auto"/>
        <w:right w:val="none" w:sz="0" w:space="0" w:color="auto"/>
      </w:divBdr>
      <w:divsChild>
        <w:div w:id="1179542298">
          <w:marLeft w:val="0"/>
          <w:marRight w:val="0"/>
          <w:marTop w:val="0"/>
          <w:marBottom w:val="0"/>
          <w:divBdr>
            <w:top w:val="none" w:sz="0" w:space="0" w:color="auto"/>
            <w:left w:val="none" w:sz="0" w:space="0" w:color="auto"/>
            <w:bottom w:val="none" w:sz="0" w:space="0" w:color="auto"/>
            <w:right w:val="none" w:sz="0" w:space="0" w:color="auto"/>
          </w:divBdr>
          <w:divsChild>
            <w:div w:id="305017341">
              <w:marLeft w:val="0"/>
              <w:marRight w:val="0"/>
              <w:marTop w:val="0"/>
              <w:marBottom w:val="0"/>
              <w:divBdr>
                <w:top w:val="none" w:sz="0" w:space="0" w:color="auto"/>
                <w:left w:val="none" w:sz="0" w:space="0" w:color="auto"/>
                <w:bottom w:val="none" w:sz="0" w:space="0" w:color="auto"/>
                <w:right w:val="none" w:sz="0" w:space="0" w:color="auto"/>
              </w:divBdr>
              <w:divsChild>
                <w:div w:id="560218357">
                  <w:marLeft w:val="0"/>
                  <w:marRight w:val="0"/>
                  <w:marTop w:val="0"/>
                  <w:marBottom w:val="0"/>
                  <w:divBdr>
                    <w:top w:val="none" w:sz="0" w:space="0" w:color="auto"/>
                    <w:left w:val="none" w:sz="0" w:space="0" w:color="auto"/>
                    <w:bottom w:val="none" w:sz="0" w:space="0" w:color="auto"/>
                    <w:right w:val="none" w:sz="0" w:space="0" w:color="auto"/>
                  </w:divBdr>
                  <w:divsChild>
                    <w:div w:id="1761023392">
                      <w:marLeft w:val="0"/>
                      <w:marRight w:val="0"/>
                      <w:marTop w:val="0"/>
                      <w:marBottom w:val="0"/>
                      <w:divBdr>
                        <w:top w:val="none" w:sz="0" w:space="0" w:color="auto"/>
                        <w:left w:val="none" w:sz="0" w:space="0" w:color="auto"/>
                        <w:bottom w:val="none" w:sz="0" w:space="0" w:color="auto"/>
                        <w:right w:val="none" w:sz="0" w:space="0" w:color="auto"/>
                      </w:divBdr>
                      <w:divsChild>
                        <w:div w:id="1944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Dive</dc:creator>
  <cp:lastModifiedBy>Sonali Dive </cp:lastModifiedBy>
  <cp:revision>1</cp:revision>
  <dcterms:created xsi:type="dcterms:W3CDTF">2015-06-22T10:13:00Z</dcterms:created>
  <dcterms:modified xsi:type="dcterms:W3CDTF">2015-06-22T10:21:00Z</dcterms:modified>
</cp:coreProperties>
</file>